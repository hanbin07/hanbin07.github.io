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B29" w:rsidRPr="00D20F08" w:rsidRDefault="000B61FD" w:rsidP="000B61FD">
      <w:pPr>
        <w:jc w:val="center"/>
        <w:rPr>
          <w:b/>
          <w:sz w:val="22"/>
        </w:rPr>
      </w:pPr>
      <w:bookmarkStart w:id="0" w:name="_GoBack"/>
      <w:bookmarkEnd w:id="0"/>
      <w:r w:rsidRPr="00D20F08">
        <w:rPr>
          <w:rFonts w:hint="eastAsia"/>
          <w:b/>
          <w:sz w:val="22"/>
        </w:rPr>
        <w:t>&lt;HCI Assignment 4-2&gt;</w:t>
      </w:r>
    </w:p>
    <w:p w:rsidR="000A0D95" w:rsidRDefault="000A0D95" w:rsidP="007D6E94">
      <w:pPr>
        <w:jc w:val="right"/>
      </w:pPr>
      <w:r>
        <w:rPr>
          <w:rFonts w:hint="eastAsia"/>
        </w:rPr>
        <w:t>건축사회환경공학부</w:t>
      </w:r>
    </w:p>
    <w:p w:rsidR="000A0D95" w:rsidRDefault="000A0D95" w:rsidP="007D6E94">
      <w:pPr>
        <w:jc w:val="right"/>
      </w:pPr>
      <w:r>
        <w:rPr>
          <w:rFonts w:hint="eastAsia"/>
        </w:rPr>
        <w:t>2015170313</w:t>
      </w:r>
    </w:p>
    <w:p w:rsidR="000A0D95" w:rsidRDefault="000A0D95" w:rsidP="007D6E94">
      <w:pPr>
        <w:jc w:val="right"/>
      </w:pPr>
      <w:r>
        <w:rPr>
          <w:rFonts w:hint="eastAsia"/>
        </w:rPr>
        <w:t>한빈</w:t>
      </w:r>
    </w:p>
    <w:p w:rsidR="000B61FD" w:rsidRPr="007D2B76" w:rsidRDefault="000B61FD" w:rsidP="007D6E94">
      <w:pPr>
        <w:jc w:val="left"/>
        <w:rPr>
          <w:b/>
          <w:sz w:val="22"/>
        </w:rPr>
      </w:pPr>
      <w:r w:rsidRPr="007D2B76">
        <w:rPr>
          <w:b/>
          <w:sz w:val="22"/>
        </w:rPr>
        <w:t>P</w:t>
      </w:r>
      <w:r w:rsidRPr="007D2B76">
        <w:rPr>
          <w:rFonts w:hint="eastAsia"/>
          <w:b/>
          <w:sz w:val="22"/>
        </w:rPr>
        <w:t>roject name</w:t>
      </w:r>
      <w:r w:rsidR="00081361" w:rsidRPr="007D2B76">
        <w:rPr>
          <w:rFonts w:hint="eastAsia"/>
          <w:b/>
          <w:sz w:val="22"/>
        </w:rPr>
        <w:t>:</w:t>
      </w:r>
      <w:r w:rsidR="00F612B9" w:rsidRPr="007D2B76">
        <w:rPr>
          <w:rFonts w:hint="eastAsia"/>
          <w:b/>
          <w:sz w:val="22"/>
        </w:rPr>
        <w:t xml:space="preserve"> S</w:t>
      </w:r>
      <w:r w:rsidR="0034521A" w:rsidRPr="007D2B76">
        <w:rPr>
          <w:rFonts w:hint="eastAsia"/>
          <w:b/>
          <w:sz w:val="22"/>
        </w:rPr>
        <w:t>SS</w:t>
      </w:r>
      <w:r w:rsidR="00CF09D4" w:rsidRPr="007D2B76">
        <w:rPr>
          <w:rFonts w:hint="eastAsia"/>
          <w:b/>
          <w:sz w:val="22"/>
        </w:rPr>
        <w:t xml:space="preserve"> </w:t>
      </w:r>
      <w:r w:rsidR="0034521A" w:rsidRPr="007D2B76">
        <w:rPr>
          <w:rFonts w:hint="eastAsia"/>
          <w:b/>
          <w:sz w:val="22"/>
        </w:rPr>
        <w:t>(Simple Smart System)</w:t>
      </w:r>
    </w:p>
    <w:p w:rsidR="00F612B9" w:rsidRDefault="00F612B9" w:rsidP="00F612B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프로젝트 </w:t>
      </w:r>
      <w:proofErr w:type="gramStart"/>
      <w:r>
        <w:rPr>
          <w:rFonts w:hint="eastAsia"/>
        </w:rPr>
        <w:t>개요</w:t>
      </w:r>
      <w:r w:rsidR="00433994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나의 </w:t>
      </w:r>
      <w:r w:rsidRPr="00F612B9">
        <w:t>Photo Organization Software</w:t>
      </w:r>
      <w:r w:rsidR="0034521A">
        <w:rPr>
          <w:rFonts w:hint="eastAsia"/>
        </w:rPr>
        <w:t xml:space="preserve"> </w:t>
      </w:r>
      <w:r w:rsidR="0034521A">
        <w:t>이하</w:t>
      </w:r>
      <w:r w:rsidR="0034521A">
        <w:rPr>
          <w:rFonts w:hint="eastAsia"/>
        </w:rPr>
        <w:t xml:space="preserve"> SSS</w:t>
      </w:r>
      <w:r w:rsidRPr="00F612B9">
        <w:t xml:space="preserve">의 목표는 초보자가 사진을 체계적으로 분리할 수 있으며 직관적으로 분류 및 검색이 용이하도록 하는 </w:t>
      </w:r>
      <w:r w:rsidR="0034521A">
        <w:t>것</w:t>
      </w:r>
      <w:r w:rsidR="0034521A">
        <w:rPr>
          <w:rFonts w:hint="eastAsia"/>
        </w:rPr>
        <w:t>이다. 간단하여 설명서 없이 사용자가 단기간에 적응할 수 있도록 할 것이며</w:t>
      </w:r>
      <w:r w:rsidR="0023183D">
        <w:rPr>
          <w:rFonts w:hint="eastAsia"/>
        </w:rPr>
        <w:t>(Simple)</w:t>
      </w:r>
      <w:r w:rsidR="0034521A">
        <w:rPr>
          <w:rFonts w:hint="eastAsia"/>
        </w:rPr>
        <w:t xml:space="preserve"> 인공지능 기술을 적용하여 사진의 Classification을 통하여 </w:t>
      </w:r>
      <w:r w:rsidR="0023183D">
        <w:rPr>
          <w:rFonts w:hint="eastAsia"/>
        </w:rPr>
        <w:t xml:space="preserve">편하고 </w:t>
      </w:r>
      <w:r w:rsidR="0034521A">
        <w:rPr>
          <w:rFonts w:hint="eastAsia"/>
        </w:rPr>
        <w:t>정확한 분류도 가능하게 할 것이다</w:t>
      </w:r>
      <w:proofErr w:type="gramStart"/>
      <w:r w:rsidR="0034521A">
        <w:rPr>
          <w:rFonts w:hint="eastAsia"/>
        </w:rPr>
        <w:t>.</w:t>
      </w:r>
      <w:r w:rsidR="0023183D">
        <w:rPr>
          <w:rFonts w:hint="eastAsia"/>
        </w:rPr>
        <w:t>(</w:t>
      </w:r>
      <w:proofErr w:type="gramEnd"/>
      <w:r w:rsidR="0023183D">
        <w:rPr>
          <w:rFonts w:hint="eastAsia"/>
        </w:rPr>
        <w:t>Smart)</w:t>
      </w:r>
    </w:p>
    <w:p w:rsidR="00081361" w:rsidRDefault="0083579A" w:rsidP="00F612B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</w:t>
      </w:r>
      <w:r w:rsidR="00F612B9">
        <w:t>ser analysis/research.</w:t>
      </w:r>
    </w:p>
    <w:p w:rsidR="00C35343" w:rsidRDefault="00F612B9" w:rsidP="00C35343">
      <w:pPr>
        <w:pStyle w:val="a3"/>
        <w:numPr>
          <w:ilvl w:val="0"/>
          <w:numId w:val="3"/>
        </w:numPr>
        <w:ind w:leftChars="0"/>
      </w:pPr>
      <w:r>
        <w:t>T</w:t>
      </w:r>
      <w:r>
        <w:rPr>
          <w:rFonts w:hint="eastAsia"/>
        </w:rPr>
        <w:t>arget user</w:t>
      </w:r>
      <w:r w:rsidR="0034521A">
        <w:rPr>
          <w:rFonts w:hint="eastAsia"/>
        </w:rPr>
        <w:t xml:space="preserve">: </w:t>
      </w:r>
    </w:p>
    <w:p w:rsidR="00B4750F" w:rsidRDefault="00B4750F" w:rsidP="00C35343">
      <w:pPr>
        <w:ind w:left="760" w:firstLineChars="50" w:firstLine="100"/>
      </w:pPr>
      <w:r w:rsidRPr="00B4750F">
        <w:t>구현할 소프트웨어는 사진분류에 익숙하지 않은 이용자들 즉, 평소에 사진을 전문적으로 분류하지 않고 기본 소프트웨어나 폴더정리를 통해서만 사진을 관리하던 이용자들이 좀 더 수월하게 관리할 수 있도록 하는 소프트웨어이다. Skill Level이 Novice에 해당한다고 볼 수 있다.</w:t>
      </w:r>
      <w:r w:rsidRPr="00B4750F">
        <w:rPr>
          <w:rFonts w:hint="eastAsia"/>
        </w:rPr>
        <w:t xml:space="preserve"> </w:t>
      </w:r>
    </w:p>
    <w:p w:rsidR="00C35343" w:rsidRDefault="00C35343" w:rsidP="00D20F08">
      <w:pPr>
        <w:pStyle w:val="a3"/>
      </w:pPr>
      <w:r>
        <w:rPr>
          <w:rFonts w:hint="eastAsia"/>
        </w:rPr>
        <w:t>B.</w:t>
      </w:r>
      <w:r w:rsidR="00D20F08">
        <w:t xml:space="preserve"> Devices and Platform:</w:t>
      </w:r>
      <w:r w:rsidR="00D20F08">
        <w:rPr>
          <w:rFonts w:hint="eastAsia"/>
        </w:rPr>
        <w:t xml:space="preserve"> </w:t>
      </w:r>
    </w:p>
    <w:p w:rsidR="00D20F08" w:rsidRDefault="00D20F08" w:rsidP="00C35343">
      <w:pPr>
        <w:pStyle w:val="a3"/>
        <w:ind w:firstLineChars="50" w:firstLine="100"/>
      </w:pPr>
      <w:r>
        <w:rPr>
          <w:rFonts w:hint="eastAsia"/>
        </w:rPr>
        <w:t>본</w:t>
      </w:r>
      <w:r>
        <w:t xml:space="preserve"> 소프트웨어를 이용하기 위해서는 컴퓨터에 설치한 후 원하는 사진 폴더를 연결하면 사진을 분류할 수 있도록 구현될 것이다. 컴퓨터에서만 사용 가능하다.</w:t>
      </w:r>
      <w:r w:rsidR="0092362F">
        <w:rPr>
          <w:rFonts w:hint="eastAsia"/>
        </w:rPr>
        <w:t xml:space="preserve"> 사진은 사용자가 원하게 되면 인터넷 서버에 저장이 되는 기능도 구현을 하여 백업이 용이하도록 하였다.</w:t>
      </w:r>
    </w:p>
    <w:p w:rsidR="00C35343" w:rsidRDefault="00C35343" w:rsidP="00C35343">
      <w:pPr>
        <w:pStyle w:val="a3"/>
      </w:pPr>
      <w:r>
        <w:rPr>
          <w:rFonts w:hint="eastAsia"/>
        </w:rPr>
        <w:t xml:space="preserve">C. </w:t>
      </w:r>
      <w:r w:rsidR="00F612B9">
        <w:rPr>
          <w:rFonts w:hint="eastAsia"/>
        </w:rPr>
        <w:t>인터뷰에서 반영한 요소</w:t>
      </w:r>
      <w:r w:rsidR="00B4750F">
        <w:rPr>
          <w:rFonts w:hint="eastAsia"/>
        </w:rPr>
        <w:t>:</w:t>
      </w:r>
      <w:r w:rsidRPr="00C35343">
        <w:t xml:space="preserve"> </w:t>
      </w:r>
    </w:p>
    <w:p w:rsidR="00056328" w:rsidRDefault="00056328" w:rsidP="00C35343">
      <w:pPr>
        <w:pStyle w:val="a3"/>
      </w:pPr>
      <w:r>
        <w:rPr>
          <w:rFonts w:hint="eastAsia"/>
        </w:rPr>
        <w:t xml:space="preserve">인터뷰는 3번 과제에서 진행한 분들과 그 이후 추가적인 아이디어를 수집하여 현실적으로 구현하기에 적절한 것만 간추렸다. </w:t>
      </w:r>
    </w:p>
    <w:p w:rsidR="00C35343" w:rsidRDefault="00C35343" w:rsidP="00C35343">
      <w:pPr>
        <w:pStyle w:val="a3"/>
      </w:pPr>
      <w:r>
        <w:t>-</w:t>
      </w:r>
      <w:r w:rsidR="00BD7744">
        <w:rPr>
          <w:rFonts w:hint="eastAsia"/>
        </w:rPr>
        <w:t xml:space="preserve"> </w:t>
      </w:r>
      <w:r>
        <w:t>사진의 검색이 어려우므로 문서의 키워드 검색 기능과 같은 역할을 하는 기능이 있었으면 좋겠다. 사진을 찍은 후 저장이 되고 난 후 한참 지난 후 사진의 검색이 어렵다.</w:t>
      </w:r>
    </w:p>
    <w:p w:rsidR="00C35343" w:rsidRDefault="00C35343" w:rsidP="00C35343">
      <w:pPr>
        <w:pStyle w:val="a3"/>
      </w:pPr>
      <w:r>
        <w:t>- 폰 사진 분류기의 경우 자동 백업기능</w:t>
      </w:r>
      <w:r w:rsidR="00822046">
        <w:rPr>
          <w:rFonts w:hint="eastAsia"/>
        </w:rPr>
        <w:t xml:space="preserve"> </w:t>
      </w:r>
      <w:r>
        <w:t>(</w:t>
      </w:r>
      <w:proofErr w:type="spellStart"/>
      <w:r>
        <w:t>클라우드</w:t>
      </w:r>
      <w:proofErr w:type="spellEnd"/>
      <w:r>
        <w:t xml:space="preserve"> 연동)이 되면 좋을 것 같다.</w:t>
      </w:r>
    </w:p>
    <w:p w:rsidR="00C35343" w:rsidRDefault="00C35343" w:rsidP="00C35343">
      <w:pPr>
        <w:pStyle w:val="a3"/>
      </w:pPr>
      <w:r>
        <w:t>- 태그 검색 기능이 있었으면 좋겠다.</w:t>
      </w:r>
    </w:p>
    <w:p w:rsidR="00C35343" w:rsidRDefault="00C35343" w:rsidP="00C35343">
      <w:pPr>
        <w:pStyle w:val="a3"/>
      </w:pPr>
      <w:r>
        <w:t>- 저장공간 관리가 잘되면 좋겠다.</w:t>
      </w:r>
    </w:p>
    <w:p w:rsidR="00F612B9" w:rsidRDefault="00C35343" w:rsidP="00C35343">
      <w:pPr>
        <w:pStyle w:val="a3"/>
        <w:ind w:leftChars="0" w:left="760" w:firstLineChars="50" w:firstLine="100"/>
      </w:pPr>
      <w:r>
        <w:t>- 분류하기 쉬웠으면 좋겠다.</w:t>
      </w:r>
    </w:p>
    <w:p w:rsidR="00DC54D9" w:rsidRDefault="00C35343" w:rsidP="00DC54D9">
      <w:pPr>
        <w:pStyle w:val="a3"/>
        <w:ind w:leftChars="0" w:left="760"/>
      </w:pPr>
      <w:r>
        <w:rPr>
          <w:rFonts w:hint="eastAsia"/>
        </w:rPr>
        <w:t>-</w:t>
      </w:r>
      <w:r w:rsidRPr="00C35343">
        <w:t xml:space="preserve"> 사용자가 즐겨 쓰는 메뉴가 상단 / 처음 노출되는 등의 개인화가 적용되면 좋겠다.</w:t>
      </w:r>
    </w:p>
    <w:p w:rsidR="00DC54D9" w:rsidRDefault="00DC54D9" w:rsidP="00A14ED8">
      <w:r>
        <w:rPr>
          <w:rFonts w:hint="eastAsia"/>
        </w:rPr>
        <w:t>3</w:t>
      </w:r>
      <w:r w:rsidR="0083579A">
        <w:rPr>
          <w:rFonts w:hint="eastAsia"/>
        </w:rPr>
        <w:t>.</w:t>
      </w:r>
      <w:r w:rsidR="0083579A" w:rsidRPr="0083579A">
        <w:t xml:space="preserve"> </w:t>
      </w:r>
      <w:r w:rsidR="0083579A">
        <w:rPr>
          <w:rFonts w:hint="eastAsia"/>
        </w:rPr>
        <w:t>R</w:t>
      </w:r>
      <w:r w:rsidR="0083579A">
        <w:t>equirements</w:t>
      </w:r>
    </w:p>
    <w:p w:rsidR="00DC54D9" w:rsidRDefault="0083579A" w:rsidP="00DC54D9">
      <w:pPr>
        <w:pStyle w:val="a3"/>
        <w:ind w:leftChars="0" w:left="760"/>
      </w:pPr>
      <w:r>
        <w:rPr>
          <w:rFonts w:hint="eastAsia"/>
        </w:rPr>
        <w:t xml:space="preserve">A. </w:t>
      </w:r>
      <w:proofErr w:type="gramStart"/>
      <w:r>
        <w:t>functional</w:t>
      </w:r>
      <w:r w:rsidR="00260B84">
        <w:rPr>
          <w:rFonts w:hint="eastAsia"/>
        </w:rPr>
        <w:t xml:space="preserve"> :</w:t>
      </w:r>
      <w:proofErr w:type="gramEnd"/>
    </w:p>
    <w:p w:rsidR="00DC54D9" w:rsidRDefault="00B8679C" w:rsidP="00DC54D9">
      <w:pPr>
        <w:pStyle w:val="a3"/>
        <w:ind w:leftChars="0" w:left="760"/>
      </w:pPr>
      <w:r>
        <w:t>-</w:t>
      </w:r>
      <w:r w:rsidR="003550A2">
        <w:rPr>
          <w:rFonts w:hint="eastAsia"/>
        </w:rPr>
        <w:t xml:space="preserve"> </w:t>
      </w:r>
      <w:r>
        <w:t>인공지능 분류하기: 기계학습을 통해 사진의 형태를 분석하여 인간/ 동물/ 풍경 등의 카테고리로 분류 할 수 있도록 한다. 이때 카테고리는 사용자가 선정을 할 수 있으며 잘못 분류된 것을 바로잡는 기능이 추가된다.</w:t>
      </w:r>
    </w:p>
    <w:p w:rsidR="00DC54D9" w:rsidRDefault="00B8679C" w:rsidP="00DC54D9">
      <w:pPr>
        <w:pStyle w:val="a3"/>
        <w:ind w:leftChars="0" w:left="760"/>
      </w:pPr>
      <w:r>
        <w:rPr>
          <w:rFonts w:hint="eastAsia"/>
        </w:rPr>
        <w:t>-</w:t>
      </w:r>
      <w:r w:rsidRPr="00B8679C">
        <w:rPr>
          <w:rFonts w:hint="eastAsia"/>
        </w:rPr>
        <w:t xml:space="preserve"> </w:t>
      </w:r>
      <w:r w:rsidR="003550A2">
        <w:rPr>
          <w:rFonts w:hint="eastAsia"/>
        </w:rPr>
        <w:t>인공지능 기술을 이용하여 대강</w:t>
      </w:r>
      <w:r>
        <w:rPr>
          <w:rFonts w:hint="eastAsia"/>
        </w:rPr>
        <w:t>의</w:t>
      </w:r>
      <w:r>
        <w:t xml:space="preserve"> 사진의 궤도를 그리면 데이터의 형태를 분석하여 비슷한 사진을 보여준다.</w:t>
      </w:r>
      <w:r w:rsidR="00665C8D">
        <w:rPr>
          <w:rFonts w:hint="eastAsia"/>
        </w:rPr>
        <w:t xml:space="preserve"> 가장 중요한 기능으로 스케치 검색이라고 부르며 대부분의 사람들이 사진의 형태는 기억하는데 이를 컴퓨터에게 말로 설명할 수 없는 어려움을 해결하고자 추가하게 되었다.</w:t>
      </w:r>
    </w:p>
    <w:p w:rsidR="00DC54D9" w:rsidRDefault="00B8679C" w:rsidP="00DC54D9">
      <w:pPr>
        <w:pStyle w:val="a3"/>
        <w:ind w:leftChars="0" w:left="760"/>
      </w:pPr>
      <w:r>
        <w:t>-</w:t>
      </w:r>
      <w:r w:rsidR="00531A30">
        <w:rPr>
          <w:rFonts w:hint="eastAsia"/>
        </w:rPr>
        <w:t xml:space="preserve"> </w:t>
      </w:r>
      <w:r>
        <w:t>사용자에 맞추어 분류하기: 사용자 별로 사진에서 차지하는 종류의 비율이 다르므로 처음 사진 분류 소프트웨어를 실행할 때 목적이나 많이 저장하는 사진의 종류, 자주 찾는 사진의 종류 등의 간단한 정보를 입력 받아서 개인화한다.</w:t>
      </w:r>
    </w:p>
    <w:p w:rsidR="00DC54D9" w:rsidRDefault="00B8679C" w:rsidP="00DC54D9">
      <w:pPr>
        <w:pStyle w:val="a3"/>
        <w:ind w:leftChars="0" w:left="760"/>
      </w:pPr>
      <w:r>
        <w:t>-키워드 역할을 하는 사진에서 이미지 검색이 가능하도록 한다.</w:t>
      </w:r>
    </w:p>
    <w:p w:rsidR="00DC54D9" w:rsidRDefault="0083579A" w:rsidP="00DC54D9">
      <w:pPr>
        <w:pStyle w:val="a3"/>
        <w:ind w:leftChars="0" w:left="760"/>
      </w:pPr>
      <w:r>
        <w:rPr>
          <w:rFonts w:hint="eastAsia"/>
        </w:rPr>
        <w:t xml:space="preserve">B. </w:t>
      </w:r>
      <w:r w:rsidR="00FE77A0">
        <w:t xml:space="preserve">UI </w:t>
      </w:r>
      <w:proofErr w:type="gramStart"/>
      <w:r w:rsidR="00FE77A0">
        <w:t>requirements</w:t>
      </w:r>
      <w:r w:rsidR="00260B84">
        <w:rPr>
          <w:rFonts w:hint="eastAsia"/>
        </w:rPr>
        <w:t xml:space="preserve"> :</w:t>
      </w:r>
      <w:proofErr w:type="gramEnd"/>
    </w:p>
    <w:p w:rsidR="00DC54D9" w:rsidRDefault="009249A6" w:rsidP="00DC54D9">
      <w:pPr>
        <w:pStyle w:val="a3"/>
        <w:ind w:leftChars="0" w:left="760"/>
      </w:pPr>
      <w:r>
        <w:rPr>
          <w:rFonts w:hint="eastAsia"/>
        </w:rPr>
        <w:t>-</w:t>
      </w:r>
      <w:r w:rsidRPr="009249A6">
        <w:t xml:space="preserve"> </w:t>
      </w:r>
      <w:r>
        <w:t>Functional:</w:t>
      </w:r>
    </w:p>
    <w:p w:rsidR="00DC54D9" w:rsidRDefault="009249A6" w:rsidP="00DC54D9">
      <w:pPr>
        <w:pStyle w:val="a3"/>
        <w:ind w:leftChars="0" w:left="760"/>
      </w:pPr>
      <w:r>
        <w:t>-맨 처음 화면을 들어갔을 때 사진 분류하기/ 사진 검색하기를 선택 할 수 있도록 하는 두 개의 버튼을 띄운다.</w:t>
      </w:r>
    </w:p>
    <w:p w:rsidR="00DC54D9" w:rsidRDefault="009249A6" w:rsidP="00DC54D9">
      <w:pPr>
        <w:pStyle w:val="a3"/>
        <w:ind w:leftChars="0" w:left="760"/>
      </w:pPr>
      <w:r>
        <w:t xml:space="preserve">-검색 된 사진에 해당하는 것으로 추측되는 리스트가 뜨는 창이 최종적으로 뜨며 그 중에 있으면 선택/ 없으면 </w:t>
      </w:r>
      <w:proofErr w:type="spellStart"/>
      <w:r>
        <w:t>재검색을</w:t>
      </w:r>
      <w:proofErr w:type="spellEnd"/>
      <w:r>
        <w:t xml:space="preserve"> 할 수 있도록 한다.</w:t>
      </w:r>
    </w:p>
    <w:p w:rsidR="00617F86" w:rsidRDefault="00617F86" w:rsidP="00DC54D9">
      <w:pPr>
        <w:pStyle w:val="a3"/>
        <w:ind w:leftChars="0" w:left="760"/>
      </w:pPr>
      <w:r>
        <w:rPr>
          <w:rFonts w:hint="eastAsia"/>
        </w:rPr>
        <w:t xml:space="preserve">-개인 </w:t>
      </w:r>
      <w:proofErr w:type="spellStart"/>
      <w:r>
        <w:rPr>
          <w:rFonts w:hint="eastAsia"/>
        </w:rPr>
        <w:t>즐겨찾기</w:t>
      </w:r>
      <w:proofErr w:type="spellEnd"/>
      <w:r>
        <w:rPr>
          <w:rFonts w:hint="eastAsia"/>
        </w:rPr>
        <w:t xml:space="preserve"> 창을 만들어서 주로 쓰는 기능을 팔레트라는 개념의 </w:t>
      </w:r>
      <w:proofErr w:type="spellStart"/>
      <w:r>
        <w:rPr>
          <w:rFonts w:hint="eastAsia"/>
        </w:rPr>
        <w:t>하단바에</w:t>
      </w:r>
      <w:proofErr w:type="spellEnd"/>
      <w:r>
        <w:rPr>
          <w:rFonts w:hint="eastAsia"/>
        </w:rPr>
        <w:t xml:space="preserve"> 담도록 하였다.</w:t>
      </w:r>
    </w:p>
    <w:p w:rsidR="00DC54D9" w:rsidRDefault="009249A6" w:rsidP="00DC54D9">
      <w:pPr>
        <w:pStyle w:val="a3"/>
        <w:ind w:leftChars="0" w:left="760"/>
      </w:pPr>
      <w:r>
        <w:t xml:space="preserve">Non Functional: </w:t>
      </w:r>
    </w:p>
    <w:p w:rsidR="00DC54D9" w:rsidRDefault="009249A6" w:rsidP="00DC54D9">
      <w:pPr>
        <w:pStyle w:val="a3"/>
        <w:ind w:leftChars="0" w:left="760"/>
      </w:pPr>
      <w:r>
        <w:t>-사진 하나 하나가 눈에 띄기 위해서는 바탕색이 어두운 색을 띄어야 할 것이다. (</w:t>
      </w:r>
      <w:proofErr w:type="gramStart"/>
      <w:r>
        <w:t>ex</w:t>
      </w:r>
      <w:proofErr w:type="gramEnd"/>
      <w:r>
        <w:t xml:space="preserve">. </w:t>
      </w:r>
      <w:proofErr w:type="spellStart"/>
      <w:r>
        <w:t>Gray~Black</w:t>
      </w:r>
      <w:proofErr w:type="spellEnd"/>
      <w:r>
        <w:t>)</w:t>
      </w:r>
    </w:p>
    <w:p w:rsidR="00DC54D9" w:rsidRDefault="009249A6" w:rsidP="00DC54D9">
      <w:pPr>
        <w:pStyle w:val="a3"/>
        <w:ind w:leftChars="0" w:left="760"/>
      </w:pPr>
      <w:r>
        <w:t xml:space="preserve">-폴더를 확인 할 수 있는 부분, 검색을 할 수 있는 </w:t>
      </w:r>
      <w:proofErr w:type="gramStart"/>
      <w:r>
        <w:t>부분 ,</w:t>
      </w:r>
      <w:proofErr w:type="gramEnd"/>
      <w:r>
        <w:t xml:space="preserve"> 메타데이터 지정하는 부분 등의 필수요소를 제외하고는 화면에서 한번에 할 수 있는 기능을 최소화 할 것이다. </w:t>
      </w:r>
      <w:proofErr w:type="spellStart"/>
      <w:r>
        <w:t>직관성을</w:t>
      </w:r>
      <w:proofErr w:type="spellEnd"/>
      <w:r>
        <w:t xml:space="preserve"> 위해서 화면을 구성하는 Component 들을 필수적인 것을 제외하고 최소화하는 방법을 사용할 것이다</w:t>
      </w:r>
      <w:r w:rsidR="00DC54D9">
        <w:rPr>
          <w:rFonts w:hint="eastAsia"/>
        </w:rPr>
        <w:t>.</w:t>
      </w:r>
    </w:p>
    <w:p w:rsidR="0028127D" w:rsidRDefault="0028127D" w:rsidP="00DC54D9">
      <w:pPr>
        <w:pStyle w:val="a3"/>
        <w:ind w:leftChars="0" w:left="760"/>
      </w:pPr>
      <w:r>
        <w:rPr>
          <w:rFonts w:hint="eastAsia"/>
        </w:rPr>
        <w:t>-</w:t>
      </w:r>
      <w:r w:rsidR="000B1870">
        <w:rPr>
          <w:rFonts w:hint="eastAsia"/>
        </w:rPr>
        <w:t xml:space="preserve"> 글씨는 최소화 하였으며 직관적인 아이콘을 최대한 넣어 memory를 reduce하는 데에 주력하였다.</w:t>
      </w:r>
      <w:r w:rsidR="00153135">
        <w:rPr>
          <w:rFonts w:hint="eastAsia"/>
        </w:rPr>
        <w:t xml:space="preserve"> 또한 언어가 달라도 이해하기 쉽기 위한 의도이다.</w:t>
      </w:r>
    </w:p>
    <w:p w:rsidR="00233D96" w:rsidRDefault="00233D96" w:rsidP="00DC54D9">
      <w:pPr>
        <w:pStyle w:val="a3"/>
        <w:ind w:leftChars="0" w:left="760"/>
      </w:pPr>
    </w:p>
    <w:p w:rsidR="005110F0" w:rsidRDefault="00A14ED8" w:rsidP="00A14ED8">
      <w:r>
        <w:rPr>
          <w:rFonts w:hint="eastAsia"/>
        </w:rPr>
        <w:t>4</w:t>
      </w:r>
      <w:r w:rsidR="00F612B9">
        <w:rPr>
          <w:rFonts w:hint="eastAsia"/>
        </w:rPr>
        <w:t xml:space="preserve">. My </w:t>
      </w:r>
      <w:r w:rsidR="00FE77A0">
        <w:t xml:space="preserve">scenarios. </w:t>
      </w:r>
    </w:p>
    <w:p w:rsidR="00B01BE6" w:rsidRDefault="00B01BE6" w:rsidP="00B01BE6">
      <w:pPr>
        <w:ind w:left="760" w:firstLineChars="100" w:firstLine="220"/>
        <w:rPr>
          <w:sz w:val="22"/>
        </w:rPr>
      </w:pPr>
      <w:r>
        <w:rPr>
          <w:rFonts w:hint="eastAsia"/>
          <w:sz w:val="22"/>
        </w:rPr>
        <w:t>Scenarios A. 초기 사용자 설정</w:t>
      </w:r>
    </w:p>
    <w:p w:rsidR="00B01BE6" w:rsidRDefault="00B01BE6" w:rsidP="00B01BE6">
      <w:pPr>
        <w:ind w:left="760" w:firstLineChars="100" w:firstLine="22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520000" cy="1688400"/>
            <wp:effectExtent l="0" t="0" r="0" b="762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587B">
        <w:rPr>
          <w:noProof/>
          <w:sz w:val="22"/>
        </w:rPr>
        <w:drawing>
          <wp:inline distT="0" distB="0" distL="0" distR="0" wp14:anchorId="2B1DC010" wp14:editId="2F5DEE7F">
            <wp:extent cx="2394923" cy="1670050"/>
            <wp:effectExtent l="0" t="0" r="0" b="63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923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E6" w:rsidRDefault="00B01BE6" w:rsidP="00B01BE6">
      <w:pPr>
        <w:ind w:left="760" w:firstLineChars="100" w:firstLine="220"/>
        <w:rPr>
          <w:sz w:val="22"/>
        </w:rPr>
      </w:pPr>
      <w:r>
        <w:rPr>
          <w:rFonts w:hint="eastAsia"/>
          <w:sz w:val="22"/>
        </w:rPr>
        <w:t xml:space="preserve">  </w:t>
      </w:r>
    </w:p>
    <w:p w:rsidR="00B01BE6" w:rsidRDefault="00B01BE6" w:rsidP="00B01BE6">
      <w:pPr>
        <w:ind w:left="760" w:firstLineChars="100" w:firstLine="22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520000" cy="1661689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6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587B">
        <w:rPr>
          <w:noProof/>
          <w:sz w:val="22"/>
        </w:rPr>
        <w:drawing>
          <wp:inline distT="0" distB="0" distL="0" distR="0" wp14:anchorId="028D995F" wp14:editId="0D419181">
            <wp:extent cx="2520000" cy="1661416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6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E6" w:rsidRDefault="00B01BE6" w:rsidP="00B01BE6">
      <w:pPr>
        <w:ind w:left="760" w:firstLineChars="100" w:firstLine="220"/>
        <w:rPr>
          <w:sz w:val="22"/>
        </w:rPr>
      </w:pPr>
    </w:p>
    <w:p w:rsidR="00B01BE6" w:rsidRDefault="00B01BE6" w:rsidP="00B01BE6">
      <w:pPr>
        <w:ind w:left="760" w:firstLineChars="100" w:firstLine="22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520000" cy="1662278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6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D26" w:rsidRDefault="005C6D26" w:rsidP="00B01BE6">
      <w:pPr>
        <w:ind w:left="760" w:firstLineChars="100" w:firstLine="220"/>
        <w:rPr>
          <w:sz w:val="22"/>
        </w:rPr>
      </w:pPr>
    </w:p>
    <w:p w:rsidR="00B01BE6" w:rsidRDefault="00B01BE6" w:rsidP="00B01BE6">
      <w:pPr>
        <w:pStyle w:val="a3"/>
        <w:ind w:leftChars="0" w:left="1120"/>
        <w:rPr>
          <w:sz w:val="22"/>
        </w:rPr>
      </w:pPr>
    </w:p>
    <w:p w:rsidR="00B01BE6" w:rsidRDefault="00B01BE6" w:rsidP="00B01BE6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>Scenarios B. 사진 검색</w:t>
      </w:r>
      <w:r w:rsidR="00EB097A">
        <w:rPr>
          <w:rFonts w:hint="eastAsia"/>
          <w:sz w:val="22"/>
        </w:rPr>
        <w:t xml:space="preserve"> </w:t>
      </w:r>
      <w:r w:rsidR="00665A2F">
        <w:rPr>
          <w:rFonts w:hint="eastAsia"/>
          <w:sz w:val="22"/>
        </w:rPr>
        <w:t>(태그검색)</w:t>
      </w:r>
    </w:p>
    <w:p w:rsidR="00B01BE6" w:rsidRDefault="00B01BE6" w:rsidP="00B01BE6">
      <w:pPr>
        <w:pStyle w:val="a3"/>
        <w:ind w:leftChars="0" w:left="112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374900" cy="15684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091" cy="156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587B">
        <w:rPr>
          <w:rFonts w:hint="eastAsia"/>
          <w:noProof/>
          <w:sz w:val="22"/>
        </w:rPr>
        <w:drawing>
          <wp:inline distT="0" distB="0" distL="0" distR="0" wp14:anchorId="2D7793AC" wp14:editId="5F68F9D6">
            <wp:extent cx="2520164" cy="15684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시나리오2.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56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D26" w:rsidRDefault="005C6D26" w:rsidP="00B01BE6">
      <w:pPr>
        <w:pStyle w:val="a3"/>
        <w:ind w:leftChars="0" w:left="1120"/>
        <w:rPr>
          <w:sz w:val="22"/>
        </w:rPr>
      </w:pPr>
    </w:p>
    <w:p w:rsidR="00B01BE6" w:rsidRDefault="00B01BE6" w:rsidP="00B01BE6">
      <w:pPr>
        <w:pStyle w:val="a3"/>
        <w:ind w:leftChars="0" w:left="112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520000" cy="1610805"/>
            <wp:effectExtent l="0" t="0" r="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1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587B">
        <w:rPr>
          <w:noProof/>
          <w:sz w:val="22"/>
        </w:rPr>
        <w:drawing>
          <wp:inline distT="0" distB="0" distL="0" distR="0" wp14:anchorId="197D941F" wp14:editId="01A837CA">
            <wp:extent cx="2374900" cy="1612239"/>
            <wp:effectExtent l="0" t="0" r="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005" cy="161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E6" w:rsidRDefault="00B01BE6" w:rsidP="00B01BE6">
      <w:pPr>
        <w:pStyle w:val="a3"/>
        <w:ind w:leftChars="0" w:left="1120"/>
        <w:rPr>
          <w:sz w:val="22"/>
        </w:rPr>
      </w:pPr>
    </w:p>
    <w:p w:rsidR="00F24582" w:rsidRDefault="00B01BE6" w:rsidP="00F24582">
      <w:pPr>
        <w:pStyle w:val="a3"/>
        <w:ind w:leftChars="0" w:left="1120"/>
      </w:pPr>
      <w:r>
        <w:rPr>
          <w:noProof/>
          <w:sz w:val="22"/>
        </w:rPr>
        <w:drawing>
          <wp:inline distT="0" distB="0" distL="0" distR="0" wp14:anchorId="6B21A78F" wp14:editId="052605C0">
            <wp:extent cx="2432557" cy="1555750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137" cy="155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87B" w:rsidRDefault="00E2587B" w:rsidP="00F24582"/>
    <w:p w:rsidR="00F24582" w:rsidRDefault="00E01844" w:rsidP="00F24582">
      <w:r>
        <w:rPr>
          <w:rFonts w:hint="eastAsia"/>
        </w:rPr>
        <w:t>5</w:t>
      </w:r>
      <w:r w:rsidR="00F612B9">
        <w:rPr>
          <w:rFonts w:hint="eastAsia"/>
        </w:rPr>
        <w:t>. T</w:t>
      </w:r>
      <w:r w:rsidR="00FE77A0">
        <w:t xml:space="preserve">ask model.  </w:t>
      </w:r>
    </w:p>
    <w:p w:rsidR="00366142" w:rsidRDefault="00366142" w:rsidP="00F24582"/>
    <w:p w:rsidR="00BE6800" w:rsidRDefault="00BE6800" w:rsidP="00F24582">
      <w:r>
        <w:rPr>
          <w:rFonts w:hint="eastAsia"/>
        </w:rPr>
        <w:t xml:space="preserve"> 모델의 Hierarchical task structure</w:t>
      </w:r>
      <w:r w:rsidR="00715FE9">
        <w:rPr>
          <w:rFonts w:hint="eastAsia"/>
        </w:rPr>
        <w:t>은 다음과 같다.</w:t>
      </w:r>
    </w:p>
    <w:p w:rsidR="00FE109F" w:rsidRDefault="00FE109F" w:rsidP="00F24582">
      <w:r>
        <w:rPr>
          <w:rFonts w:hint="eastAsia"/>
        </w:rPr>
        <w:t xml:space="preserve"> 기능에는 1)설정 2)분류 3)검색 이 있다</w:t>
      </w:r>
    </w:p>
    <w:p w:rsidR="00FE109F" w:rsidRDefault="00FE109F" w:rsidP="00FE109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설정 에는 기본성향, 자동저장 선택</w:t>
      </w:r>
    </w:p>
    <w:p w:rsidR="00FE109F" w:rsidRDefault="00FE109F" w:rsidP="00FE109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분류에는 현재 분류사용/ 자동분류가 있다.</w:t>
      </w:r>
    </w:p>
    <w:p w:rsidR="00FE109F" w:rsidRDefault="00FE109F" w:rsidP="00FE109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검색에는 태그검색/ 날짜검색 / 스케치검색이 있다.</w:t>
      </w:r>
    </w:p>
    <w:p w:rsidR="0066407A" w:rsidRDefault="0066407A" w:rsidP="0066407A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210464" cy="3022600"/>
            <wp:effectExtent l="0" t="0" r="9525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156" cy="302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712" w:rsidRPr="00FE109F" w:rsidRDefault="00317712" w:rsidP="00317712">
      <w:pPr>
        <w:pStyle w:val="a3"/>
        <w:ind w:leftChars="0" w:left="760"/>
      </w:pPr>
    </w:p>
    <w:p w:rsidR="00B8467E" w:rsidRDefault="0075742B" w:rsidP="00F24582">
      <w:r>
        <w:rPr>
          <w:rFonts w:hint="eastAsia"/>
        </w:rPr>
        <w:t>6</w:t>
      </w:r>
      <w:r w:rsidR="00FC33CD">
        <w:rPr>
          <w:rFonts w:hint="eastAsia"/>
        </w:rPr>
        <w:t>.</w:t>
      </w:r>
      <w:r w:rsidR="00FE77A0">
        <w:t xml:space="preserve"> Design the interface </w:t>
      </w:r>
    </w:p>
    <w:p w:rsidR="00724CCC" w:rsidRDefault="00317712" w:rsidP="007B05D7">
      <w:pPr>
        <w:ind w:firstLineChars="50" w:firstLine="100"/>
      </w:pPr>
      <w:r>
        <w:rPr>
          <w:rFonts w:hint="eastAsia"/>
        </w:rPr>
        <w:t>Fluid UI를 통해 Wire Frame을 진행했다.</w:t>
      </w:r>
    </w:p>
    <w:p w:rsidR="00317712" w:rsidRDefault="00317712" w:rsidP="004C4D63">
      <w:pPr>
        <w:jc w:val="center"/>
        <w:rPr>
          <w:noProof/>
        </w:rPr>
        <w:pPrChange w:id="1" w:author="한빈" w:date="2018-12-08T17:10:00Z">
          <w:pPr/>
        </w:pPrChange>
      </w:pPr>
      <w:del w:id="2" w:author="한빈" w:date="2018-12-08T17:10:00Z">
        <w:r w:rsidRPr="00317712">
          <w:rPr>
            <w:noProof/>
          </w:rPr>
          <w:delText xml:space="preserve"> </w:delText>
        </w:r>
      </w:del>
      <w:r w:rsidR="00724CCC">
        <w:rPr>
          <w:noProof/>
        </w:rPr>
        <w:drawing>
          <wp:inline distT="0" distB="0" distL="0" distR="0" wp14:anchorId="65341847" wp14:editId="1A943D21">
            <wp:extent cx="4673600" cy="315595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70" w:rsidRPr="00317712" w:rsidRDefault="008B6770" w:rsidP="00F24582">
      <w:r>
        <w:rPr>
          <w:rFonts w:hint="eastAsia"/>
          <w:noProof/>
        </w:rPr>
        <w:t xml:space="preserve">1)초기화면: 계정을 생성할 수 있으며 자신의 계정에 맞는 개인화를 </w:t>
      </w:r>
      <w:ins w:id="3" w:author="한빈" w:date="2018-12-08T17:10:00Z">
        <w:r w:rsidR="004C4D63">
          <w:rPr>
            <w:rFonts w:hint="eastAsia"/>
            <w:noProof/>
          </w:rPr>
          <w:t>진행하기 위해서</w:t>
        </w:r>
      </w:ins>
      <w:del w:id="4" w:author="한빈" w:date="2018-12-08T17:10:00Z">
        <w:r>
          <w:rPr>
            <w:rFonts w:hint="eastAsia"/>
            <w:noProof/>
          </w:rPr>
          <w:delText>진행하였기 때문에</w:delText>
        </w:r>
      </w:del>
      <w:r>
        <w:rPr>
          <w:rFonts w:hint="eastAsia"/>
          <w:noProof/>
        </w:rPr>
        <w:t xml:space="preserve"> 로그인이 필요하다.</w:t>
      </w:r>
    </w:p>
    <w:p w:rsidR="00D055CA" w:rsidRDefault="00317712" w:rsidP="004C4D63">
      <w:pPr>
        <w:ind w:firstLineChars="50" w:firstLine="100"/>
        <w:jc w:val="center"/>
        <w:pPrChange w:id="5" w:author="한빈" w:date="2018-12-08T17:10:00Z">
          <w:pPr>
            <w:ind w:firstLineChars="50" w:firstLine="100"/>
            <w:jc w:val="left"/>
          </w:pPr>
        </w:pPrChange>
      </w:pPr>
      <w:r>
        <w:rPr>
          <w:noProof/>
        </w:rPr>
        <w:drawing>
          <wp:inline distT="0" distB="0" distL="0" distR="0" wp14:anchorId="3B4E2C0B" wp14:editId="40FC66DB">
            <wp:extent cx="4686300" cy="315595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CA" w:rsidRDefault="00D055CA" w:rsidP="00D1749E">
      <w:pPr>
        <w:ind w:firstLineChars="50" w:firstLine="100"/>
        <w:jc w:val="left"/>
      </w:pPr>
      <w:r>
        <w:rPr>
          <w:rFonts w:hint="eastAsia"/>
        </w:rPr>
        <w:t>2)</w:t>
      </w:r>
      <w:ins w:id="6" w:author="한빈" w:date="2018-12-08T17:10:00Z">
        <w:r w:rsidR="00243582">
          <w:rPr>
            <w:rFonts w:hint="eastAsia"/>
          </w:rPr>
          <w:t xml:space="preserve">다음은 </w:t>
        </w:r>
      </w:ins>
      <w:r>
        <w:rPr>
          <w:rFonts w:hint="eastAsia"/>
        </w:rPr>
        <w:t xml:space="preserve">초기설정을 하는 화면으로 주 사용목적과 많은 사진의 비율에 근거하여 자동사진 분류 </w:t>
      </w:r>
      <w:ins w:id="7" w:author="한빈" w:date="2018-12-08T17:10:00Z">
        <w:r w:rsidR="00521B63">
          <w:rPr>
            <w:rFonts w:hint="eastAsia"/>
          </w:rPr>
          <w:t>기능에 사용하게 될</w:t>
        </w:r>
        <w:r>
          <w:rPr>
            <w:rFonts w:hint="eastAsia"/>
          </w:rPr>
          <w:t xml:space="preserve"> </w:t>
        </w:r>
        <w:r w:rsidR="00B9338D">
          <w:rPr>
            <w:rFonts w:hint="eastAsia"/>
          </w:rPr>
          <w:t>폴더를 확정하여</w:t>
        </w:r>
      </w:ins>
      <w:del w:id="8" w:author="한빈" w:date="2018-12-08T17:10:00Z">
        <w:r>
          <w:rPr>
            <w:rFonts w:hint="eastAsia"/>
          </w:rPr>
          <w:delText>기능의</w:delText>
        </w:r>
      </w:del>
      <w:r>
        <w:rPr>
          <w:rFonts w:hint="eastAsia"/>
        </w:rPr>
        <w:t xml:space="preserve"> 개인화를 진행한다.</w:t>
      </w:r>
      <w:ins w:id="9" w:author="한빈" w:date="2018-12-08T17:10:00Z">
        <w:r w:rsidR="00B9338D">
          <w:rPr>
            <w:rFonts w:hint="eastAsia"/>
          </w:rPr>
          <w:t xml:space="preserve"> 질문은 주 사용목적/가장 많은 사진의 비율 등이 있다. 예를 들어 </w:t>
        </w:r>
        <w:proofErr w:type="spellStart"/>
        <w:r w:rsidR="00B9338D">
          <w:rPr>
            <w:rFonts w:hint="eastAsia"/>
          </w:rPr>
          <w:t>셀카</w:t>
        </w:r>
        <w:proofErr w:type="spellEnd"/>
        <w:r w:rsidR="00B9338D">
          <w:rPr>
            <w:rFonts w:hint="eastAsia"/>
          </w:rPr>
          <w:t>, 강아지사진, 풍경이 많은 사람은 그에 맞는 폴더와 기타 폴더를 생성하게 된다.</w:t>
        </w:r>
      </w:ins>
    </w:p>
    <w:p w:rsidR="00D055CA" w:rsidRDefault="00317712" w:rsidP="004C4D63">
      <w:pPr>
        <w:ind w:firstLineChars="50" w:firstLine="100"/>
        <w:jc w:val="center"/>
        <w:pPrChange w:id="10" w:author="한빈" w:date="2018-12-08T17:10:00Z">
          <w:pPr>
            <w:ind w:firstLineChars="50" w:firstLine="100"/>
            <w:jc w:val="left"/>
          </w:pPr>
        </w:pPrChange>
      </w:pPr>
      <w:r>
        <w:rPr>
          <w:noProof/>
        </w:rPr>
        <w:drawing>
          <wp:inline distT="0" distB="0" distL="0" distR="0" wp14:anchorId="59C51E01" wp14:editId="7A1CF316">
            <wp:extent cx="4667250" cy="313690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CA" w:rsidRDefault="00D055CA" w:rsidP="00D1749E">
      <w:pPr>
        <w:ind w:firstLineChars="50" w:firstLine="100"/>
        <w:jc w:val="left"/>
      </w:pPr>
      <w:r>
        <w:rPr>
          <w:rFonts w:hint="eastAsia"/>
        </w:rPr>
        <w:t>3)사진분류를 하는 화면으로 폴더를 통째로 옮기거나 사진이 없는 사람은 빈 폴더를 생성하여 가장 root가 되는 폴더를 등록할 수 있다.</w:t>
      </w:r>
      <w:ins w:id="11" w:author="한빈" w:date="2018-12-08T17:10:00Z">
        <w:r w:rsidR="00B9338D">
          <w:rPr>
            <w:rFonts w:hint="eastAsia"/>
          </w:rPr>
          <w:t xml:space="preserve"> 자동분류를 하게 되면 이전에 2단계의 설정부분에서 생성된 폴더에 사진이 들어가게 된다. 이때 사진이 들어가는 과정은 기계학습을 통해 분류가 가능하다.  </w:t>
        </w:r>
      </w:ins>
    </w:p>
    <w:p w:rsidR="00D055CA" w:rsidRDefault="00724CCC" w:rsidP="004C4D63">
      <w:pPr>
        <w:ind w:firstLineChars="50" w:firstLine="100"/>
        <w:jc w:val="center"/>
        <w:pPrChange w:id="12" w:author="한빈" w:date="2018-12-08T17:10:00Z">
          <w:pPr>
            <w:ind w:firstLineChars="50" w:firstLine="100"/>
            <w:jc w:val="left"/>
          </w:pPr>
        </w:pPrChange>
      </w:pPr>
      <w:r>
        <w:rPr>
          <w:noProof/>
        </w:rPr>
        <w:drawing>
          <wp:inline distT="0" distB="0" distL="0" distR="0" wp14:anchorId="30BDFD3C" wp14:editId="03A8B267">
            <wp:extent cx="4654550" cy="3092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CA" w:rsidRDefault="00D055CA" w:rsidP="00D1749E">
      <w:pPr>
        <w:ind w:firstLineChars="50" w:firstLine="100"/>
        <w:jc w:val="left"/>
      </w:pPr>
      <w:r>
        <w:rPr>
          <w:rFonts w:hint="eastAsia"/>
        </w:rPr>
        <w:t>4)가장 기본이 되는 화면으로 좌측에는 폴더의 경로 부분과, 사진을 클릭했을 때 확인할 수 있는 사진 preview창 그리고 중앙에는 사진 폴더들이 있으며 폴더 안에는 사진이 있다.</w:t>
      </w:r>
      <w:r w:rsidR="000A7554">
        <w:rPr>
          <w:rFonts w:hint="eastAsia"/>
        </w:rPr>
        <w:t xml:space="preserve"> 맨 아래 </w:t>
      </w:r>
      <w:proofErr w:type="spellStart"/>
      <w:r w:rsidR="000A7554">
        <w:rPr>
          <w:rFonts w:hint="eastAsia"/>
        </w:rPr>
        <w:t>하단바에는</w:t>
      </w:r>
      <w:proofErr w:type="spellEnd"/>
      <w:r w:rsidR="000A7554">
        <w:rPr>
          <w:rFonts w:hint="eastAsia"/>
        </w:rPr>
        <w:t xml:space="preserve"> </w:t>
      </w:r>
      <w:proofErr w:type="spellStart"/>
      <w:r w:rsidR="000A7554">
        <w:rPr>
          <w:rFonts w:hint="eastAsia"/>
        </w:rPr>
        <w:t>즐겨찾기</w:t>
      </w:r>
      <w:proofErr w:type="spellEnd"/>
      <w:r w:rsidR="000A7554">
        <w:rPr>
          <w:rFonts w:hint="eastAsia"/>
        </w:rPr>
        <w:t xml:space="preserve"> 기능을 응용하여 자주 쓰는 기능을 드래그하여 가져다 놓을 수 있는 개인 팔레트</w:t>
      </w:r>
      <w:r w:rsidR="00C7647E">
        <w:rPr>
          <w:rFonts w:hint="eastAsia"/>
        </w:rPr>
        <w:t>이</w:t>
      </w:r>
      <w:r w:rsidR="000A7554">
        <w:rPr>
          <w:rFonts w:hint="eastAsia"/>
        </w:rPr>
        <w:t xml:space="preserve">다. </w:t>
      </w:r>
      <w:r>
        <w:rPr>
          <w:rFonts w:hint="eastAsia"/>
        </w:rPr>
        <w:t xml:space="preserve">그리고 우측에는 바로 태그를 통한 검색을 할 수 있도록 </w:t>
      </w:r>
      <w:proofErr w:type="spellStart"/>
      <w:r>
        <w:rPr>
          <w:rFonts w:hint="eastAsia"/>
        </w:rPr>
        <w:t>검색창을</w:t>
      </w:r>
      <w:proofErr w:type="spellEnd"/>
      <w:r>
        <w:rPr>
          <w:rFonts w:hint="eastAsia"/>
        </w:rPr>
        <w:t xml:space="preserve"> 두었고 그 외의 방법으로 사</w:t>
      </w:r>
      <w:r w:rsidR="004868F7">
        <w:rPr>
          <w:rFonts w:hint="eastAsia"/>
        </w:rPr>
        <w:t>진</w:t>
      </w:r>
      <w:r>
        <w:rPr>
          <w:rFonts w:hint="eastAsia"/>
        </w:rPr>
        <w:t>을 찾기 위해선 사진 찾는 버튼, 그리고 사진을 업로드 하고 싶을 때 쓰는 업로드 버튼, 그리고 밑에는 사진의 메타데이터를 확인할 수 있는 창이 있다.</w:t>
      </w:r>
    </w:p>
    <w:p w:rsidR="000A7554" w:rsidRPr="00D055CA" w:rsidRDefault="000A7554" w:rsidP="00D1749E">
      <w:pPr>
        <w:ind w:firstLineChars="50" w:firstLine="100"/>
        <w:jc w:val="left"/>
      </w:pPr>
    </w:p>
    <w:p w:rsidR="00FC33CD" w:rsidRDefault="00317712" w:rsidP="004C4D63">
      <w:pPr>
        <w:ind w:firstLineChars="50" w:firstLine="100"/>
        <w:jc w:val="center"/>
        <w:pPrChange w:id="13" w:author="한빈" w:date="2018-12-08T17:10:00Z">
          <w:pPr>
            <w:ind w:firstLineChars="50" w:firstLine="100"/>
            <w:jc w:val="left"/>
          </w:pPr>
        </w:pPrChange>
      </w:pPr>
      <w:r>
        <w:rPr>
          <w:noProof/>
        </w:rPr>
        <w:drawing>
          <wp:inline distT="0" distB="0" distL="0" distR="0" wp14:anchorId="451E3089" wp14:editId="3238C193">
            <wp:extent cx="4641850" cy="3162300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del w:id="14" w:author="한빈" w:date="2018-12-08T17:10:00Z">
        <w:r w:rsidR="00FE77A0">
          <w:delText xml:space="preserve"> </w:delText>
        </w:r>
      </w:del>
    </w:p>
    <w:p w:rsidR="00916CC9" w:rsidRPr="00FE77A0" w:rsidRDefault="000A7554" w:rsidP="0025268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본 화면은 사진을 검색할 수 있는 화면으로 </w:t>
      </w:r>
      <w:r w:rsidR="00916CC9">
        <w:rPr>
          <w:rFonts w:hint="eastAsia"/>
        </w:rPr>
        <w:t xml:space="preserve">태그 검색은 태그를 </w:t>
      </w:r>
      <w:proofErr w:type="spellStart"/>
      <w:r w:rsidR="00916CC9">
        <w:rPr>
          <w:rFonts w:hint="eastAsia"/>
        </w:rPr>
        <w:t>검색창에</w:t>
      </w:r>
      <w:proofErr w:type="spellEnd"/>
      <w:r w:rsidR="00916CC9">
        <w:rPr>
          <w:rFonts w:hint="eastAsia"/>
        </w:rPr>
        <w:t xml:space="preserve"> 입력하면 되고 스케치 검색은 화면의 흰 부분에 대강의 그림 형태를 입력하면 된다. 대강의 스케치를 입력하면 사진의 프리뷰와 메타 데이터를 확인 할 수 있으며 그 사진이 </w:t>
      </w:r>
      <w:proofErr w:type="spellStart"/>
      <w:r w:rsidR="00916CC9">
        <w:rPr>
          <w:rFonts w:hint="eastAsia"/>
        </w:rPr>
        <w:t>맞다면</w:t>
      </w:r>
      <w:proofErr w:type="spellEnd"/>
      <w:r w:rsidR="00916CC9">
        <w:rPr>
          <w:rFonts w:hint="eastAsia"/>
        </w:rPr>
        <w:t xml:space="preserve"> </w:t>
      </w:r>
      <w:ins w:id="15" w:author="한빈" w:date="2018-12-08T17:10:00Z">
        <w:r w:rsidR="004C4D63">
          <w:rPr>
            <w:rFonts w:hint="eastAsia"/>
          </w:rPr>
          <w:t>체크</w:t>
        </w:r>
        <w:r w:rsidR="00916CC9">
          <w:rPr>
            <w:rFonts w:hint="eastAsia"/>
          </w:rPr>
          <w:t>를</w:t>
        </w:r>
      </w:ins>
      <w:del w:id="16" w:author="한빈" w:date="2018-12-08T17:10:00Z">
        <w:r w:rsidR="00916CC9">
          <w:rPr>
            <w:rFonts w:hint="eastAsia"/>
          </w:rPr>
          <w:delText>체그를</w:delText>
        </w:r>
      </w:del>
      <w:r w:rsidR="00916CC9">
        <w:rPr>
          <w:rFonts w:hint="eastAsia"/>
        </w:rPr>
        <w:t xml:space="preserve"> 누르면 된다.</w:t>
      </w:r>
    </w:p>
    <w:sectPr w:rsidR="00916CC9" w:rsidRPr="00FE77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E5CD0"/>
    <w:multiLevelType w:val="hybridMultilevel"/>
    <w:tmpl w:val="40042634"/>
    <w:lvl w:ilvl="0" w:tplc="60AC0BE8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33626937"/>
    <w:multiLevelType w:val="hybridMultilevel"/>
    <w:tmpl w:val="AA40F790"/>
    <w:lvl w:ilvl="0" w:tplc="6A4EA8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A1F58C4"/>
    <w:multiLevelType w:val="hybridMultilevel"/>
    <w:tmpl w:val="93B0444C"/>
    <w:lvl w:ilvl="0" w:tplc="1BDC1C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9F0593B"/>
    <w:multiLevelType w:val="hybridMultilevel"/>
    <w:tmpl w:val="D1960636"/>
    <w:lvl w:ilvl="0" w:tplc="2A78AA4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AE86F09"/>
    <w:multiLevelType w:val="hybridMultilevel"/>
    <w:tmpl w:val="AAD2BB1E"/>
    <w:lvl w:ilvl="0" w:tplc="86D8AD16">
      <w:start w:val="5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1FD"/>
    <w:rsid w:val="00056328"/>
    <w:rsid w:val="00081361"/>
    <w:rsid w:val="000A0D95"/>
    <w:rsid w:val="000A7554"/>
    <w:rsid w:val="000B1870"/>
    <w:rsid w:val="000B36FB"/>
    <w:rsid w:val="000B61FD"/>
    <w:rsid w:val="00153135"/>
    <w:rsid w:val="0023183D"/>
    <w:rsid w:val="00233D96"/>
    <w:rsid w:val="002356D5"/>
    <w:rsid w:val="00243582"/>
    <w:rsid w:val="00252688"/>
    <w:rsid w:val="00260B84"/>
    <w:rsid w:val="0028127D"/>
    <w:rsid w:val="00317712"/>
    <w:rsid w:val="00326DBA"/>
    <w:rsid w:val="0034521A"/>
    <w:rsid w:val="003510C3"/>
    <w:rsid w:val="003550A2"/>
    <w:rsid w:val="00366142"/>
    <w:rsid w:val="00433994"/>
    <w:rsid w:val="004868F7"/>
    <w:rsid w:val="004C4D63"/>
    <w:rsid w:val="005110F0"/>
    <w:rsid w:val="00521B63"/>
    <w:rsid w:val="00531A30"/>
    <w:rsid w:val="005C6D26"/>
    <w:rsid w:val="00610088"/>
    <w:rsid w:val="00617F86"/>
    <w:rsid w:val="0066407A"/>
    <w:rsid w:val="00665A2F"/>
    <w:rsid w:val="00665C8D"/>
    <w:rsid w:val="00715FE9"/>
    <w:rsid w:val="00724CCC"/>
    <w:rsid w:val="0075742B"/>
    <w:rsid w:val="007B05D7"/>
    <w:rsid w:val="007D2B76"/>
    <w:rsid w:val="007D6E94"/>
    <w:rsid w:val="00822046"/>
    <w:rsid w:val="0083579A"/>
    <w:rsid w:val="008B6770"/>
    <w:rsid w:val="00916CC9"/>
    <w:rsid w:val="0092362F"/>
    <w:rsid w:val="009249A6"/>
    <w:rsid w:val="009B4EE1"/>
    <w:rsid w:val="00A14ED8"/>
    <w:rsid w:val="00B01BE6"/>
    <w:rsid w:val="00B4750F"/>
    <w:rsid w:val="00B8467E"/>
    <w:rsid w:val="00B8679C"/>
    <w:rsid w:val="00B9338D"/>
    <w:rsid w:val="00BA4AF6"/>
    <w:rsid w:val="00BD7744"/>
    <w:rsid w:val="00BE6800"/>
    <w:rsid w:val="00C35343"/>
    <w:rsid w:val="00C756FC"/>
    <w:rsid w:val="00C7647E"/>
    <w:rsid w:val="00CF09D4"/>
    <w:rsid w:val="00D055CA"/>
    <w:rsid w:val="00D1749E"/>
    <w:rsid w:val="00D20F08"/>
    <w:rsid w:val="00DC54D9"/>
    <w:rsid w:val="00E01844"/>
    <w:rsid w:val="00E2587B"/>
    <w:rsid w:val="00E95B29"/>
    <w:rsid w:val="00EB097A"/>
    <w:rsid w:val="00F24582"/>
    <w:rsid w:val="00F334E6"/>
    <w:rsid w:val="00F557AA"/>
    <w:rsid w:val="00F612B9"/>
    <w:rsid w:val="00FC33CD"/>
    <w:rsid w:val="00FE109F"/>
    <w:rsid w:val="00FE77A0"/>
    <w:rsid w:val="00FF0E59"/>
    <w:rsid w:val="00FF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231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088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01B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01BE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Revision"/>
    <w:hidden/>
    <w:uiPriority w:val="99"/>
    <w:semiHidden/>
    <w:rsid w:val="00C756FC"/>
    <w:pPr>
      <w:spacing w:after="0" w:line="240" w:lineRule="auto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088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01B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01BE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Revision"/>
    <w:hidden/>
    <w:uiPriority w:val="99"/>
    <w:semiHidden/>
    <w:rsid w:val="00C756FC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C6937-A7E5-4EAF-AAF3-B6F8A8385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한빈</dc:creator>
  <cp:lastModifiedBy>한빈</cp:lastModifiedBy>
  <cp:revision>3</cp:revision>
  <dcterms:created xsi:type="dcterms:W3CDTF">2018-11-27T11:57:00Z</dcterms:created>
  <dcterms:modified xsi:type="dcterms:W3CDTF">2018-12-08T08:10:00Z</dcterms:modified>
</cp:coreProperties>
</file>